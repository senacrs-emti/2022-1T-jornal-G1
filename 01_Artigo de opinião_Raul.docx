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8A1873" w:rsidP="597519A2" w:rsidRDefault="208A1873" w14:paraId="480269A1" w14:textId="2B6D45BB">
      <w:pPr>
        <w:rPr>
          <w:color w:val="auto"/>
        </w:rPr>
      </w:pPr>
      <w:r w:rsidRPr="597519A2" w:rsidR="2A2D89DC">
        <w:rPr>
          <w:color w:val="auto"/>
        </w:rPr>
        <w:t>Rock in Rio 2022</w:t>
      </w:r>
    </w:p>
    <w:p w:rsidR="50FA63F1" w:rsidRDefault="50FA63F1" w14:paraId="58FEE9CD" w14:textId="2AACCFCE"/>
    <w:p xmlns:wp14="http://schemas.microsoft.com/office/word/2010/wordml" w14:paraId="1E207724" wp14:textId="5682EB15">
      <w:r w:rsidR="2DCDA988">
        <w:rPr/>
        <w:t>Em setembro</w:t>
      </w:r>
      <w:r w:rsidR="5C074842">
        <w:rPr/>
        <w:t xml:space="preserve"> </w:t>
      </w:r>
      <w:r w:rsidR="072BD0D6">
        <w:rPr/>
        <w:t xml:space="preserve">desse </w:t>
      </w:r>
      <w:r w:rsidR="5C074842">
        <w:rPr/>
        <w:t>ano</w:t>
      </w:r>
      <w:r w:rsidR="5C074842">
        <w:rPr/>
        <w:t xml:space="preserve"> foi feita a nona edição do Rock in Rio, um dos maiores eventos do Brasil</w:t>
      </w:r>
      <w:r w:rsidR="072765CB">
        <w:rPr/>
        <w:t xml:space="preserve">. </w:t>
      </w:r>
      <w:r w:rsidR="072765CB">
        <w:rPr/>
        <w:t>O evento ocorreu nos dias dois, três, quatro, oito, nove, dez e onze de setembro</w:t>
      </w:r>
      <w:r w:rsidR="597BE973">
        <w:rPr/>
        <w:t xml:space="preserve"> </w:t>
      </w:r>
      <w:r w:rsidR="5BD7360C">
        <w:rPr/>
        <w:t xml:space="preserve">na Cidade do Rock, no Rio de Janeiro, e contou com shows </w:t>
      </w:r>
      <w:r w:rsidR="3C3DF0FE">
        <w:rPr/>
        <w:t>muito bem trabalhados e pensados, com melhor qualidade e produção</w:t>
      </w:r>
      <w:r w:rsidR="7D990BCC">
        <w:rPr/>
        <w:t>,</w:t>
      </w:r>
      <w:r w:rsidR="3C3DF0FE">
        <w:rPr/>
        <w:t xml:space="preserve"> e</w:t>
      </w:r>
      <w:r w:rsidR="188281F1">
        <w:rPr/>
        <w:t xml:space="preserve"> </w:t>
      </w:r>
      <w:r w:rsidR="188281F1">
        <w:rPr/>
        <w:t xml:space="preserve">outros </w:t>
      </w:r>
      <w:r w:rsidR="10489CD7">
        <w:rPr/>
        <w:t>que não foram</w:t>
      </w:r>
      <w:r w:rsidR="79DACDD8">
        <w:rPr/>
        <w:t xml:space="preserve"> um verdadeiro espetáculo</w:t>
      </w:r>
      <w:r w:rsidR="5BD7360C">
        <w:rPr/>
        <w:t>.</w:t>
      </w:r>
    </w:p>
    <w:p w:rsidR="5BD7360C" w:rsidP="54588407" w:rsidRDefault="5BD7360C" w14:paraId="37ED55A5" w14:textId="0D3D2481">
      <w:pPr>
        <w:pStyle w:val="Normal"/>
      </w:pPr>
      <w:r w:rsidR="5BD7360C">
        <w:rPr/>
        <w:t xml:space="preserve">A realidade é que os shows muitas vezes decepcionaram as pessoas ou simplesmente não foram bons o suficiente, com alguns artistas nem tão populares e com </w:t>
      </w:r>
      <w:r w:rsidR="03DE54A4">
        <w:rPr/>
        <w:t>shows bem “meia boca</w:t>
      </w:r>
      <w:r w:rsidR="03DE54A4">
        <w:rPr/>
        <w:t>”</w:t>
      </w:r>
      <w:r w:rsidR="455ABCFF">
        <w:rPr/>
        <w:t xml:space="preserve">, </w:t>
      </w:r>
      <w:r w:rsidR="03DE54A4">
        <w:rPr/>
        <w:t>por assim dizer</w:t>
      </w:r>
      <w:r w:rsidR="1FD0E8EC">
        <w:rPr/>
        <w:t>.</w:t>
      </w:r>
      <w:r w:rsidR="03DE54A4">
        <w:rPr/>
        <w:t xml:space="preserve"> </w:t>
      </w:r>
      <w:r w:rsidR="496A04E9">
        <w:rPr/>
        <w:t>C</w:t>
      </w:r>
      <w:r w:rsidR="03DE54A4">
        <w:rPr/>
        <w:t xml:space="preserve">laro, é interessante sempre dar chance a artistas um pouco </w:t>
      </w:r>
      <w:r w:rsidR="7AC188A2">
        <w:rPr/>
        <w:t>menores,</w:t>
      </w:r>
      <w:r w:rsidR="03DE54A4">
        <w:rPr/>
        <w:t xml:space="preserve"> mas a questão é que nem os shows de grandes bandas e músicos muitas v</w:t>
      </w:r>
      <w:r w:rsidR="0F261B64">
        <w:rPr/>
        <w:t xml:space="preserve">ezes </w:t>
      </w:r>
      <w:r w:rsidR="66084A66">
        <w:rPr/>
        <w:t>são</w:t>
      </w:r>
      <w:r w:rsidR="5D4E07F4">
        <w:rPr/>
        <w:t xml:space="preserve"> </w:t>
      </w:r>
      <w:r w:rsidR="0F261B64">
        <w:rPr/>
        <w:t>bons</w:t>
      </w:r>
      <w:r w:rsidR="6D9C0ACF">
        <w:rPr/>
        <w:t>. T</w:t>
      </w:r>
      <w:r w:rsidR="0F261B64">
        <w:rPr/>
        <w:t>ivemos a participação</w:t>
      </w:r>
      <w:r w:rsidR="75FB6A1E">
        <w:rPr/>
        <w:t xml:space="preserve">, por exemplo, </w:t>
      </w:r>
      <w:r w:rsidR="0F261B64">
        <w:rPr/>
        <w:t>d</w:t>
      </w:r>
      <w:r w:rsidR="74DF2460">
        <w:rPr/>
        <w:t xml:space="preserve">a </w:t>
      </w:r>
      <w:r w:rsidR="0F261B64">
        <w:rPr/>
        <w:t>b</w:t>
      </w:r>
      <w:r w:rsidR="4B61AF6A">
        <w:rPr/>
        <w:t>anda de rock</w:t>
      </w:r>
      <w:r w:rsidR="0F261B64">
        <w:rPr/>
        <w:t xml:space="preserve"> </w:t>
      </w:r>
      <w:proofErr w:type="spellStart"/>
      <w:r w:rsidR="0F261B64">
        <w:rPr/>
        <w:t>Guns</w:t>
      </w:r>
      <w:proofErr w:type="spellEnd"/>
      <w:r w:rsidR="0F261B64">
        <w:rPr/>
        <w:t xml:space="preserve"> N’ Roses</w:t>
      </w:r>
      <w:r w:rsidR="1682ACF6">
        <w:rPr/>
        <w:t xml:space="preserve">, </w:t>
      </w:r>
      <w:r w:rsidR="6E3E0C88">
        <w:rPr/>
        <w:t>com seu show que</w:t>
      </w:r>
      <w:ins w:author="Leticia Presotto" w:date="2022-11-29T16:44:45.075Z" w:id="1500846498">
        <w:r w:rsidR="29352873">
          <w:t>,</w:t>
        </w:r>
      </w:ins>
      <w:r w:rsidR="6E3E0C88">
        <w:rPr/>
        <w:t xml:space="preserve"> visto de muitos olhares e pontos de vista de diversas pessoas, foi ruim e não atendeu as expectativas do público. Claro, nem sempre os shows serão </w:t>
      </w:r>
      <w:r w:rsidR="2DC9FB99">
        <w:rPr/>
        <w:t xml:space="preserve">shows </w:t>
      </w:r>
      <w:r w:rsidR="33AC5FDB">
        <w:rPr/>
        <w:t>inesquecíveis,</w:t>
      </w:r>
      <w:r w:rsidR="6E3E0C88">
        <w:rPr/>
        <w:t xml:space="preserve"> mas d</w:t>
      </w:r>
      <w:r w:rsidR="2D1D732E">
        <w:rPr/>
        <w:t xml:space="preserve">esta vez a quantidade de </w:t>
      </w:r>
      <w:r w:rsidR="034422FC">
        <w:rPr/>
        <w:t>pouca qualidade</w:t>
      </w:r>
      <w:r w:rsidR="2D1D732E">
        <w:rPr/>
        <w:t xml:space="preserve"> superou a dos bons, e isso obviamente </w:t>
      </w:r>
      <w:r w:rsidR="2D1D732E">
        <w:rPr/>
        <w:t>prejudica a imagem do evento de certa forma</w:t>
      </w:r>
      <w:r w:rsidR="2DDDDDB6">
        <w:rPr/>
        <w:t>.</w:t>
      </w:r>
    </w:p>
    <w:p w:rsidR="12D67C2B" w:rsidP="54588407" w:rsidRDefault="12D67C2B" w14:paraId="7F8D3CC9" w14:textId="4A330E08">
      <w:pPr>
        <w:pStyle w:val="Normal"/>
      </w:pPr>
      <w:r w:rsidR="12D67C2B">
        <w:rPr/>
        <w:t xml:space="preserve">Claro, não foi de todo mal o evento este ano, tivemos participações de artistas incríveis que </w:t>
      </w:r>
      <w:r w:rsidR="3B6D8957">
        <w:rPr/>
        <w:t>têm</w:t>
      </w:r>
      <w:ins w:author="Leticia Presotto" w:date="2022-11-29T16:45:56.068Z" w:id="997034327">
        <w:r w:rsidR="0796D9E8">
          <w:t xml:space="preserve"> </w:t>
        </w:r>
      </w:ins>
      <w:r w:rsidR="12D67C2B">
        <w:rPr/>
        <w:t>muito potencial de crescer mais ainda do que já cresceram e que ainda podem ter um impulso e uma visibilidade muito maior na música brasileira e internacional</w:t>
      </w:r>
      <w:r w:rsidR="002BD0E5">
        <w:rPr/>
        <w:t>. E</w:t>
      </w:r>
      <w:r w:rsidR="4B14CAF8">
        <w:rPr/>
        <w:t>m geral o evento não foi desastroso, apenas conteve alguns aspectos que falhou muito com as pessoas que compraram os ingressos e que estavam lá.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eticia Presotto">
    <w15:presenceInfo w15:providerId="AD" w15:userId="S::01498753043@senacrs.edu.br::b411e064-8e8a-4059-8372-d0ca363352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220C8"/>
    <w:rsid w:val="002BD0E5"/>
    <w:rsid w:val="01861F29"/>
    <w:rsid w:val="034422FC"/>
    <w:rsid w:val="03DE54A4"/>
    <w:rsid w:val="06C16B09"/>
    <w:rsid w:val="072765CB"/>
    <w:rsid w:val="072BD0D6"/>
    <w:rsid w:val="0796D9E8"/>
    <w:rsid w:val="0C955616"/>
    <w:rsid w:val="0F261B64"/>
    <w:rsid w:val="10489CD7"/>
    <w:rsid w:val="1118913A"/>
    <w:rsid w:val="11D5288F"/>
    <w:rsid w:val="11D5288F"/>
    <w:rsid w:val="12B4619B"/>
    <w:rsid w:val="12D67C2B"/>
    <w:rsid w:val="1682ACF6"/>
    <w:rsid w:val="188281F1"/>
    <w:rsid w:val="1A3CA93B"/>
    <w:rsid w:val="1E601F6A"/>
    <w:rsid w:val="1F35D468"/>
    <w:rsid w:val="1F7B6EFE"/>
    <w:rsid w:val="1FD0E8EC"/>
    <w:rsid w:val="1FE2C76E"/>
    <w:rsid w:val="208A1873"/>
    <w:rsid w:val="2197C02C"/>
    <w:rsid w:val="2333908D"/>
    <w:rsid w:val="26DCC0BD"/>
    <w:rsid w:val="29352873"/>
    <w:rsid w:val="2A2D89DC"/>
    <w:rsid w:val="2D1D732E"/>
    <w:rsid w:val="2DC9FB99"/>
    <w:rsid w:val="2DCDA988"/>
    <w:rsid w:val="2DDDDDB6"/>
    <w:rsid w:val="2E8875E0"/>
    <w:rsid w:val="2EE7D2A2"/>
    <w:rsid w:val="3069E9D8"/>
    <w:rsid w:val="30ECAE2B"/>
    <w:rsid w:val="33840992"/>
    <w:rsid w:val="33AC5FDB"/>
    <w:rsid w:val="348D61F5"/>
    <w:rsid w:val="36B088E4"/>
    <w:rsid w:val="3B66F40A"/>
    <w:rsid w:val="3B6D8957"/>
    <w:rsid w:val="3C3DF0FE"/>
    <w:rsid w:val="3D2323C5"/>
    <w:rsid w:val="3F7976B0"/>
    <w:rsid w:val="423D84B4"/>
    <w:rsid w:val="455ABCFF"/>
    <w:rsid w:val="45752576"/>
    <w:rsid w:val="4915D160"/>
    <w:rsid w:val="496A04E9"/>
    <w:rsid w:val="4B14CAF8"/>
    <w:rsid w:val="4B61AF6A"/>
    <w:rsid w:val="4BB31A49"/>
    <w:rsid w:val="4DE94283"/>
    <w:rsid w:val="50F593EE"/>
    <w:rsid w:val="50FA63F1"/>
    <w:rsid w:val="52BCB3A6"/>
    <w:rsid w:val="54588407"/>
    <w:rsid w:val="57CF1B25"/>
    <w:rsid w:val="597519A2"/>
    <w:rsid w:val="597BE973"/>
    <w:rsid w:val="5BD7360C"/>
    <w:rsid w:val="5C074842"/>
    <w:rsid w:val="5C31F72A"/>
    <w:rsid w:val="5D4E07F4"/>
    <w:rsid w:val="5D8BAB2C"/>
    <w:rsid w:val="5EDE0014"/>
    <w:rsid w:val="6075D144"/>
    <w:rsid w:val="60B03514"/>
    <w:rsid w:val="6185BD86"/>
    <w:rsid w:val="618F6E20"/>
    <w:rsid w:val="61A8967D"/>
    <w:rsid w:val="63AD7206"/>
    <w:rsid w:val="66084A66"/>
    <w:rsid w:val="6D96B640"/>
    <w:rsid w:val="6D9C0ACF"/>
    <w:rsid w:val="6E3E0C88"/>
    <w:rsid w:val="70061881"/>
    <w:rsid w:val="7392D021"/>
    <w:rsid w:val="74DF2460"/>
    <w:rsid w:val="75FB6A1E"/>
    <w:rsid w:val="78C7E487"/>
    <w:rsid w:val="79203E82"/>
    <w:rsid w:val="79DACDD8"/>
    <w:rsid w:val="7AC188A2"/>
    <w:rsid w:val="7D7F1728"/>
    <w:rsid w:val="7D990BCC"/>
    <w:rsid w:val="7F2F7170"/>
    <w:rsid w:val="7FF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20C8"/>
  <w15:chartTrackingRefBased/>
  <w15:docId w15:val="{6D0DF977-A127-4F6A-A028-5093A4ED6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71e7764cbbb8419c" /><Relationship Type="http://schemas.microsoft.com/office/2011/relationships/commentsExtended" Target="commentsExtended.xml" Id="R648e69d26c894847" /><Relationship Type="http://schemas.microsoft.com/office/2016/09/relationships/commentsIds" Target="commentsIds.xml" Id="Rdcc49010aa7e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8D7739-B558-4262-AFBB-E5B54EE797FB}"/>
</file>

<file path=customXml/itemProps2.xml><?xml version="1.0" encoding="utf-8"?>
<ds:datastoreItem xmlns:ds="http://schemas.openxmlformats.org/officeDocument/2006/customXml" ds:itemID="{594ACED5-3490-4B87-9E33-3167DA2A80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2022-11-08T13:08:13.7229550Z</dcterms:created>
  <dcterms:modified xsi:type="dcterms:W3CDTF">2022-11-29T17:47:36.5091027Z</dcterms:modified>
  <dc:creator>RAUL RODRIGUES ALMEIDA</dc:creator>
  <lastModifiedBy>RAUL RODRIGUES ALMEIDA</lastModifiedBy>
</coreProperties>
</file>