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201819" w:rsidP="32C565CF" w:rsidRDefault="3A201819" w14:paraId="41E2669A" w14:textId="5A44FEAF">
      <w:pPr>
        <w:jc w:val="center"/>
        <w:rPr>
          <w:rFonts w:ascii="Arial Nova" w:hAnsi="Arial Nova" w:eastAsia="Arial Nova" w:cs="Arial Nova"/>
          <w:sz w:val="24"/>
          <w:szCs w:val="24"/>
        </w:rPr>
      </w:pPr>
      <w:r w:rsidRPr="32C565CF" w:rsidR="3A201819">
        <w:rPr>
          <w:rFonts w:ascii="Arial Nova" w:hAnsi="Arial Nova" w:eastAsia="Arial Nova" w:cs="Arial Nova"/>
          <w:sz w:val="24"/>
          <w:szCs w:val="24"/>
        </w:rPr>
        <w:t>Entre ricochetes</w:t>
      </w:r>
    </w:p>
    <w:p w:rsidR="32C565CF" w:rsidP="32C565CF" w:rsidRDefault="32C565CF" w14:paraId="08CF8086" w14:textId="0ACD7044">
      <w:pPr>
        <w:rPr>
          <w:rFonts w:ascii="Arial Nova" w:hAnsi="Arial Nova" w:eastAsia="Arial Nova" w:cs="Arial Nova"/>
          <w:sz w:val="24"/>
          <w:szCs w:val="24"/>
        </w:rPr>
      </w:pPr>
    </w:p>
    <w:p xmlns:wp14="http://schemas.microsoft.com/office/word/2010/wordml" w:rsidP="6E70ED73" w14:paraId="7EBAB7BD" wp14:textId="293932DA">
      <w:pPr>
        <w:rPr>
          <w:rFonts w:ascii="Arial Nova" w:hAnsi="Arial Nova" w:eastAsia="Arial Nova" w:cs="Arial Nova"/>
          <w:sz w:val="24"/>
          <w:szCs w:val="24"/>
        </w:rPr>
      </w:pPr>
      <w:r w:rsidRPr="32C565CF" w:rsidR="7920EAA9">
        <w:rPr>
          <w:rFonts w:ascii="Arial Nova" w:hAnsi="Arial Nova" w:eastAsia="Arial Nova" w:cs="Arial Nova"/>
          <w:sz w:val="24"/>
          <w:szCs w:val="24"/>
        </w:rPr>
        <w:t xml:space="preserve">Em </w:t>
      </w:r>
      <w:r w:rsidRPr="32C565CF" w:rsidR="7519CF0D">
        <w:rPr>
          <w:rFonts w:ascii="Arial Nova" w:hAnsi="Arial Nova" w:eastAsia="Arial Nova" w:cs="Arial Nova"/>
          <w:sz w:val="24"/>
          <w:szCs w:val="24"/>
        </w:rPr>
        <w:t xml:space="preserve">uma </w:t>
      </w:r>
      <w:r w:rsidRPr="32C565CF" w:rsidR="7920EAA9">
        <w:rPr>
          <w:rFonts w:ascii="Arial Nova" w:hAnsi="Arial Nova" w:eastAsia="Arial Nova" w:cs="Arial Nova"/>
          <w:sz w:val="24"/>
          <w:szCs w:val="24"/>
        </w:rPr>
        <w:t>calma noite</w:t>
      </w:r>
      <w:r w:rsidRPr="32C565CF" w:rsidR="295F6491">
        <w:rPr>
          <w:rFonts w:ascii="Arial Nova" w:hAnsi="Arial Nova" w:eastAsia="Arial Nova" w:cs="Arial Nova"/>
          <w:sz w:val="24"/>
          <w:szCs w:val="24"/>
        </w:rPr>
        <w:t>,</w:t>
      </w:r>
      <w:r w:rsidRPr="32C565CF" w:rsidR="029A1B94">
        <w:rPr>
          <w:rFonts w:ascii="Arial Nova" w:hAnsi="Arial Nova" w:eastAsia="Arial Nova" w:cs="Arial Nova"/>
          <w:sz w:val="24"/>
          <w:szCs w:val="24"/>
        </w:rPr>
        <w:t xml:space="preserve"> apenas com o som dos pensamentos, das folhas das arvores ao vento, da água escorrendo, dos carros passando</w:t>
      </w:r>
      <w:r w:rsidRPr="32C565CF" w:rsidR="0EE51A2D">
        <w:rPr>
          <w:rFonts w:ascii="Arial Nova" w:hAnsi="Arial Nova" w:eastAsia="Arial Nova" w:cs="Arial Nova"/>
          <w:sz w:val="24"/>
          <w:szCs w:val="24"/>
        </w:rPr>
        <w:t xml:space="preserve"> se ouve aquele som,</w:t>
      </w:r>
      <w:r w:rsidRPr="32C565CF" w:rsidR="029A1B94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2C565CF" w:rsidR="295F6491">
        <w:rPr>
          <w:rFonts w:ascii="Arial Nova" w:hAnsi="Arial Nova" w:eastAsia="Arial Nova" w:cs="Arial Nova"/>
          <w:sz w:val="24"/>
          <w:szCs w:val="24"/>
        </w:rPr>
        <w:t xml:space="preserve">o estouro que ensurdece até os pensamentos, que sessa qualquer discurso, que interrompe o sonho, desfaz o sorriso, </w:t>
      </w:r>
      <w:r w:rsidRPr="32C565CF" w:rsidR="0595FEAF">
        <w:rPr>
          <w:rFonts w:ascii="Arial Nova" w:hAnsi="Arial Nova" w:eastAsia="Arial Nova" w:cs="Arial Nova"/>
          <w:sz w:val="24"/>
          <w:szCs w:val="24"/>
        </w:rPr>
        <w:t xml:space="preserve">que é </w:t>
      </w:r>
      <w:r w:rsidRPr="32C565CF" w:rsidR="295F6491">
        <w:rPr>
          <w:rFonts w:ascii="Arial Nova" w:hAnsi="Arial Nova" w:eastAsia="Arial Nova" w:cs="Arial Nova"/>
          <w:sz w:val="24"/>
          <w:szCs w:val="24"/>
        </w:rPr>
        <w:t xml:space="preserve">sufocante, </w:t>
      </w:r>
      <w:r w:rsidRPr="32C565CF" w:rsidR="3F239414">
        <w:rPr>
          <w:rFonts w:ascii="Arial Nova" w:hAnsi="Arial Nova" w:eastAsia="Arial Nova" w:cs="Arial Nova"/>
          <w:sz w:val="24"/>
          <w:szCs w:val="24"/>
        </w:rPr>
        <w:t>amedrontador</w:t>
      </w:r>
      <w:r w:rsidRPr="32C565CF" w:rsidR="2CAA8581">
        <w:rPr>
          <w:rFonts w:ascii="Arial Nova" w:hAnsi="Arial Nova" w:eastAsia="Arial Nova" w:cs="Arial Nova"/>
          <w:sz w:val="24"/>
          <w:szCs w:val="24"/>
        </w:rPr>
        <w:t xml:space="preserve"> e </w:t>
      </w:r>
      <w:r w:rsidRPr="32C565CF" w:rsidR="295F6491">
        <w:rPr>
          <w:rFonts w:ascii="Arial Nova" w:hAnsi="Arial Nova" w:eastAsia="Arial Nova" w:cs="Arial Nova"/>
          <w:sz w:val="24"/>
          <w:szCs w:val="24"/>
        </w:rPr>
        <w:t xml:space="preserve">o som da bala passa e </w:t>
      </w:r>
      <w:r w:rsidRPr="32C565CF" w:rsidR="36CBDF60">
        <w:rPr>
          <w:rFonts w:ascii="Arial Nova" w:hAnsi="Arial Nova" w:eastAsia="Arial Nova" w:cs="Arial Nova"/>
          <w:sz w:val="24"/>
          <w:szCs w:val="24"/>
        </w:rPr>
        <w:t xml:space="preserve">ricocheteia, em volta das paredes da mente </w:t>
      </w:r>
      <w:r w:rsidRPr="32C565CF" w:rsidR="65C4FE47">
        <w:rPr>
          <w:rFonts w:ascii="Arial Nova" w:hAnsi="Arial Nova" w:eastAsia="Arial Nova" w:cs="Arial Nova"/>
          <w:sz w:val="24"/>
          <w:szCs w:val="24"/>
        </w:rPr>
        <w:t>perfu</w:t>
      </w:r>
      <w:r w:rsidRPr="32C565CF" w:rsidR="36CBDF60">
        <w:rPr>
          <w:rFonts w:ascii="Arial Nova" w:hAnsi="Arial Nova" w:eastAsia="Arial Nova" w:cs="Arial Nova"/>
          <w:sz w:val="24"/>
          <w:szCs w:val="24"/>
        </w:rPr>
        <w:t>ra</w:t>
      </w:r>
      <w:r w:rsidRPr="32C565CF" w:rsidR="351F21C8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2C565CF" w:rsidR="36CBDF60">
        <w:rPr>
          <w:rFonts w:ascii="Arial Nova" w:hAnsi="Arial Nova" w:eastAsia="Arial Nova" w:cs="Arial Nova"/>
          <w:sz w:val="24"/>
          <w:szCs w:val="24"/>
        </w:rPr>
        <w:t xml:space="preserve">tudo que encosta, deixa ferida, deixa sangramento, dor, miséria, pobreza, pânico, fome, e que em explosões destrói </w:t>
      </w:r>
      <w:r w:rsidRPr="32C565CF" w:rsidR="0D4949CC">
        <w:rPr>
          <w:rFonts w:ascii="Arial Nova" w:hAnsi="Arial Nova" w:eastAsia="Arial Nova" w:cs="Arial Nova"/>
          <w:sz w:val="24"/>
          <w:szCs w:val="24"/>
        </w:rPr>
        <w:t>tudo que toca</w:t>
      </w:r>
      <w:r w:rsidRPr="32C565CF" w:rsidR="57E39A9F">
        <w:rPr>
          <w:rFonts w:ascii="Arial Nova" w:hAnsi="Arial Nova" w:eastAsia="Arial Nova" w:cs="Arial Nova"/>
          <w:sz w:val="24"/>
          <w:szCs w:val="24"/>
        </w:rPr>
        <w:t>.</w:t>
      </w:r>
    </w:p>
    <w:p xmlns:wp14="http://schemas.microsoft.com/office/word/2010/wordml" w:rsidP="6E70ED73" w14:paraId="1E207724" wp14:textId="19CA2FA2">
      <w:pPr>
        <w:rPr>
          <w:rFonts w:ascii="Arial Nova" w:hAnsi="Arial Nova" w:eastAsia="Arial Nova" w:cs="Arial Nova"/>
          <w:sz w:val="24"/>
          <w:szCs w:val="24"/>
        </w:rPr>
      </w:pPr>
      <w:r w:rsidRPr="32C565CF" w:rsidR="57E39A9F">
        <w:rPr>
          <w:rFonts w:ascii="Arial Nova" w:hAnsi="Arial Nova" w:eastAsia="Arial Nova" w:cs="Arial Nova"/>
          <w:sz w:val="24"/>
          <w:szCs w:val="24"/>
        </w:rPr>
        <w:t xml:space="preserve">E </w:t>
      </w:r>
      <w:r w:rsidRPr="32C565CF" w:rsidR="29A68011">
        <w:rPr>
          <w:rFonts w:ascii="Arial Nova" w:hAnsi="Arial Nova" w:eastAsia="Arial Nova" w:cs="Arial Nova"/>
          <w:sz w:val="24"/>
          <w:szCs w:val="24"/>
        </w:rPr>
        <w:t>sempre</w:t>
      </w:r>
      <w:r w:rsidRPr="32C565CF" w:rsidR="0D4949CC">
        <w:rPr>
          <w:rFonts w:ascii="Arial Nova" w:hAnsi="Arial Nova" w:eastAsia="Arial Nova" w:cs="Arial Nova"/>
          <w:sz w:val="24"/>
          <w:szCs w:val="24"/>
        </w:rPr>
        <w:t xml:space="preserve"> com diálogos que cortam e ferem a alma, com ideias gananciosas e arrogantes, com dominância, com ódio, </w:t>
      </w:r>
      <w:r w:rsidRPr="32C565CF" w:rsidR="5C245651">
        <w:rPr>
          <w:rFonts w:ascii="Arial Nova" w:hAnsi="Arial Nova" w:eastAsia="Arial Nova" w:cs="Arial Nova"/>
          <w:sz w:val="24"/>
          <w:szCs w:val="24"/>
        </w:rPr>
        <w:t>acompanhados</w:t>
      </w:r>
      <w:r w:rsidRPr="32C565CF" w:rsidR="0D4949C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2C565CF" w:rsidR="32753822">
        <w:rPr>
          <w:rFonts w:ascii="Arial Nova" w:hAnsi="Arial Nova" w:eastAsia="Arial Nova" w:cs="Arial Nova"/>
          <w:sz w:val="24"/>
          <w:szCs w:val="24"/>
        </w:rPr>
        <w:t xml:space="preserve">do </w:t>
      </w:r>
      <w:r w:rsidRPr="32C565CF" w:rsidR="0D4949CC">
        <w:rPr>
          <w:rFonts w:ascii="Arial Nova" w:hAnsi="Arial Nova" w:eastAsia="Arial Nova" w:cs="Arial Nova"/>
          <w:sz w:val="24"/>
          <w:szCs w:val="24"/>
        </w:rPr>
        <w:t xml:space="preserve">fedor do </w:t>
      </w:r>
      <w:r w:rsidRPr="32C565CF" w:rsidR="2C4E7C94">
        <w:rPr>
          <w:rFonts w:ascii="Arial Nova" w:hAnsi="Arial Nova" w:eastAsia="Arial Nova" w:cs="Arial Nova"/>
          <w:sz w:val="24"/>
          <w:szCs w:val="24"/>
        </w:rPr>
        <w:t xml:space="preserve">que há de </w:t>
      </w:r>
      <w:r w:rsidRPr="32C565CF" w:rsidR="0D4949CC">
        <w:rPr>
          <w:rFonts w:ascii="Arial Nova" w:hAnsi="Arial Nova" w:eastAsia="Arial Nova" w:cs="Arial Nova"/>
          <w:sz w:val="24"/>
          <w:szCs w:val="24"/>
        </w:rPr>
        <w:t>mais podre e mais fútil</w:t>
      </w:r>
      <w:r w:rsidRPr="32C565CF" w:rsidR="182FB21F">
        <w:rPr>
          <w:rFonts w:ascii="Arial Nova" w:hAnsi="Arial Nova" w:eastAsia="Arial Nova" w:cs="Arial Nova"/>
          <w:sz w:val="24"/>
          <w:szCs w:val="24"/>
        </w:rPr>
        <w:t>, traz</w:t>
      </w:r>
      <w:r w:rsidRPr="32C565CF" w:rsidR="418CB5AB">
        <w:rPr>
          <w:rFonts w:ascii="Arial Nova" w:hAnsi="Arial Nova" w:eastAsia="Arial Nova" w:cs="Arial Nova"/>
          <w:sz w:val="24"/>
          <w:szCs w:val="24"/>
        </w:rPr>
        <w:t xml:space="preserve"> o medo, o medo de viver e o medo de morrer, como se escapa se não há saída?</w:t>
      </w:r>
    </w:p>
    <w:p w:rsidR="0243DD81" w:rsidP="6E70ED73" w:rsidRDefault="0243DD81" w14:paraId="3D4B44B6" w14:textId="684AA411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32C565CF" w:rsidR="0243DD81">
        <w:rPr>
          <w:rFonts w:ascii="Arial Nova" w:hAnsi="Arial Nova" w:eastAsia="Arial Nova" w:cs="Arial Nova"/>
          <w:sz w:val="24"/>
          <w:szCs w:val="24"/>
        </w:rPr>
        <w:t>Então c</w:t>
      </w:r>
      <w:r w:rsidRPr="32C565CF" w:rsidR="418CB5AB">
        <w:rPr>
          <w:rFonts w:ascii="Arial Nova" w:hAnsi="Arial Nova" w:eastAsia="Arial Nova" w:cs="Arial Nova"/>
          <w:sz w:val="24"/>
          <w:szCs w:val="24"/>
        </w:rPr>
        <w:t>omo será que continua</w:t>
      </w:r>
      <w:r w:rsidRPr="32C565CF" w:rsidR="25303044">
        <w:rPr>
          <w:rFonts w:ascii="Arial Nova" w:hAnsi="Arial Nova" w:eastAsia="Arial Nova" w:cs="Arial Nova"/>
          <w:sz w:val="24"/>
          <w:szCs w:val="24"/>
        </w:rPr>
        <w:t>rei</w:t>
      </w:r>
      <w:r w:rsidRPr="32C565CF" w:rsidR="418CB5AB">
        <w:rPr>
          <w:rFonts w:ascii="Arial Nova" w:hAnsi="Arial Nova" w:eastAsia="Arial Nova" w:cs="Arial Nova"/>
          <w:sz w:val="24"/>
          <w:szCs w:val="24"/>
        </w:rPr>
        <w:t xml:space="preserve">? </w:t>
      </w:r>
      <w:r w:rsidRPr="32C565CF" w:rsidR="0118908D">
        <w:rPr>
          <w:rFonts w:ascii="Arial Nova" w:hAnsi="Arial Nova" w:eastAsia="Arial Nova" w:cs="Arial Nova"/>
          <w:sz w:val="24"/>
          <w:szCs w:val="24"/>
        </w:rPr>
        <w:t>Perguntam se</w:t>
      </w:r>
      <w:r w:rsidRPr="32C565CF" w:rsidR="418CB5AB">
        <w:rPr>
          <w:rFonts w:ascii="Arial Nova" w:hAnsi="Arial Nova" w:eastAsia="Arial Nova" w:cs="Arial Nova"/>
          <w:sz w:val="24"/>
          <w:szCs w:val="24"/>
        </w:rPr>
        <w:t xml:space="preserve"> é o último dia, se é o último suspiro,</w:t>
      </w:r>
      <w:r w:rsidRPr="32C565CF" w:rsidR="039908FE">
        <w:rPr>
          <w:rFonts w:ascii="Arial Nova" w:hAnsi="Arial Nova" w:eastAsia="Arial Nova" w:cs="Arial Nova"/>
          <w:sz w:val="24"/>
          <w:szCs w:val="24"/>
        </w:rPr>
        <w:t xml:space="preserve"> se</w:t>
      </w:r>
      <w:r w:rsidRPr="32C565CF" w:rsidR="4FD288C4">
        <w:rPr>
          <w:rFonts w:ascii="Arial Nova" w:hAnsi="Arial Nova" w:eastAsia="Arial Nova" w:cs="Arial Nova"/>
          <w:sz w:val="24"/>
          <w:szCs w:val="24"/>
        </w:rPr>
        <w:t xml:space="preserve"> a</w:t>
      </w:r>
      <w:r w:rsidRPr="32C565CF" w:rsidR="418CB5AB">
        <w:rPr>
          <w:rFonts w:ascii="Arial Nova" w:hAnsi="Arial Nova" w:eastAsia="Arial Nova" w:cs="Arial Nova"/>
          <w:sz w:val="24"/>
          <w:szCs w:val="24"/>
        </w:rPr>
        <w:t xml:space="preserve"> última esperança de fugir pra longe</w:t>
      </w:r>
      <w:r w:rsidRPr="32C565CF" w:rsidR="772837F2">
        <w:rPr>
          <w:rFonts w:ascii="Arial Nova" w:hAnsi="Arial Nova" w:eastAsia="Arial Nova" w:cs="Arial Nova"/>
          <w:sz w:val="24"/>
          <w:szCs w:val="24"/>
        </w:rPr>
        <w:t xml:space="preserve"> é agora</w:t>
      </w:r>
      <w:r w:rsidRPr="32C565CF" w:rsidR="418CB5AB">
        <w:rPr>
          <w:rFonts w:ascii="Arial Nova" w:hAnsi="Arial Nova" w:eastAsia="Arial Nova" w:cs="Arial Nova"/>
          <w:sz w:val="24"/>
          <w:szCs w:val="24"/>
        </w:rPr>
        <w:t>,</w:t>
      </w:r>
      <w:r w:rsidRPr="32C565CF" w:rsidR="04053A66">
        <w:rPr>
          <w:rFonts w:ascii="Arial Nova" w:hAnsi="Arial Nova" w:eastAsia="Arial Nova" w:cs="Arial Nova"/>
          <w:sz w:val="24"/>
          <w:szCs w:val="24"/>
        </w:rPr>
        <w:t xml:space="preserve"> esperança</w:t>
      </w:r>
      <w:r w:rsidRPr="32C565CF" w:rsidR="418CB5AB">
        <w:rPr>
          <w:rFonts w:ascii="Arial Nova" w:hAnsi="Arial Nova" w:eastAsia="Arial Nova" w:cs="Arial Nova"/>
          <w:sz w:val="24"/>
          <w:szCs w:val="24"/>
        </w:rPr>
        <w:t xml:space="preserve"> pra assegurar que está tudo bem, de ter um colo pra </w:t>
      </w:r>
      <w:r w:rsidRPr="32C565CF" w:rsidR="3B63A53F">
        <w:rPr>
          <w:rFonts w:ascii="Arial Nova" w:hAnsi="Arial Nova" w:eastAsia="Arial Nova" w:cs="Arial Nova"/>
          <w:sz w:val="24"/>
          <w:szCs w:val="24"/>
        </w:rPr>
        <w:t>deitar-se</w:t>
      </w:r>
      <w:r w:rsidRPr="32C565CF" w:rsidR="418CB5AB">
        <w:rPr>
          <w:rFonts w:ascii="Arial Nova" w:hAnsi="Arial Nova" w:eastAsia="Arial Nova" w:cs="Arial Nova"/>
          <w:sz w:val="24"/>
          <w:szCs w:val="24"/>
        </w:rPr>
        <w:t>, um abraço pra aconc</w:t>
      </w:r>
      <w:r w:rsidRPr="32C565CF" w:rsidR="03BC5038">
        <w:rPr>
          <w:rFonts w:ascii="Arial Nova" w:hAnsi="Arial Nova" w:eastAsia="Arial Nova" w:cs="Arial Nova"/>
          <w:sz w:val="24"/>
          <w:szCs w:val="24"/>
        </w:rPr>
        <w:t xml:space="preserve">hegar, </w:t>
      </w:r>
      <w:r w:rsidRPr="32C565CF" w:rsidR="2C34B466">
        <w:rPr>
          <w:rFonts w:ascii="Arial Nova" w:hAnsi="Arial Nova" w:eastAsia="Arial Nova" w:cs="Arial Nova"/>
          <w:sz w:val="24"/>
          <w:szCs w:val="24"/>
        </w:rPr>
        <w:t xml:space="preserve">família pra se amar, </w:t>
      </w:r>
      <w:r w:rsidRPr="32C565CF" w:rsidR="358D5B3D">
        <w:rPr>
          <w:rFonts w:ascii="Arial Nova" w:hAnsi="Arial Nova" w:eastAsia="Arial Nova" w:cs="Arial Nova"/>
          <w:sz w:val="24"/>
          <w:szCs w:val="24"/>
        </w:rPr>
        <w:t>"</w:t>
      </w:r>
      <w:r w:rsidRPr="32C565CF" w:rsidR="2C34B466">
        <w:rPr>
          <w:rFonts w:ascii="Arial Nova" w:hAnsi="Arial Nova" w:eastAsia="Arial Nova" w:cs="Arial Nova"/>
          <w:sz w:val="24"/>
          <w:szCs w:val="24"/>
        </w:rPr>
        <w:t>será que após cruzar esse mar posso</w:t>
      </w:r>
      <w:r w:rsidRPr="32C565CF" w:rsidR="4C3355B6">
        <w:rPr>
          <w:rFonts w:ascii="Arial Nova" w:hAnsi="Arial Nova" w:eastAsia="Arial Nova" w:cs="Arial Nova"/>
          <w:sz w:val="24"/>
          <w:szCs w:val="24"/>
        </w:rPr>
        <w:t xml:space="preserve"> recuperar tudo?</w:t>
      </w:r>
      <w:r w:rsidRPr="32C565CF" w:rsidR="7D51BB6D">
        <w:rPr>
          <w:rFonts w:ascii="Arial Nova" w:hAnsi="Arial Nova" w:eastAsia="Arial Nova" w:cs="Arial Nova"/>
          <w:sz w:val="24"/>
          <w:szCs w:val="24"/>
        </w:rPr>
        <w:t>” eles se perguntam e lamentam</w:t>
      </w:r>
      <w:r w:rsidRPr="32C565CF" w:rsidR="6308B821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32C565CF" w:rsidR="7D51BB6D">
        <w:rPr>
          <w:rFonts w:ascii="Arial Nova" w:hAnsi="Arial Nova" w:eastAsia="Arial Nova" w:cs="Arial Nova"/>
          <w:sz w:val="24"/>
          <w:szCs w:val="24"/>
        </w:rPr>
        <w:t>até onde preciso ir e abandonar tudo para me garantir</w:t>
      </w:r>
      <w:r w:rsidRPr="32C565CF" w:rsidR="05BCEFCF">
        <w:rPr>
          <w:rFonts w:ascii="Arial Nova" w:hAnsi="Arial Nova" w:eastAsia="Arial Nova" w:cs="Arial Nova"/>
          <w:sz w:val="24"/>
          <w:szCs w:val="24"/>
        </w:rPr>
        <w:t xml:space="preserve"> vivo? </w:t>
      </w:r>
      <w:r w:rsidRPr="32C565CF" w:rsidR="05BCEFCF">
        <w:rPr>
          <w:rFonts w:ascii="Arial Nova" w:hAnsi="Arial Nova" w:eastAsia="Arial Nova" w:cs="Arial Nova"/>
          <w:sz w:val="24"/>
          <w:szCs w:val="24"/>
        </w:rPr>
        <w:t>E a dor é se perguntar até onde se deve deixar sua história para não sofrer mais.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3802A"/>
    <w:rsid w:val="0118908D"/>
    <w:rsid w:val="0243DD81"/>
    <w:rsid w:val="029A1B94"/>
    <w:rsid w:val="039908FE"/>
    <w:rsid w:val="03BC5038"/>
    <w:rsid w:val="04053A66"/>
    <w:rsid w:val="0595FEAF"/>
    <w:rsid w:val="05BCEFCF"/>
    <w:rsid w:val="06CF8B0C"/>
    <w:rsid w:val="06DA0848"/>
    <w:rsid w:val="0723802A"/>
    <w:rsid w:val="0BAD796B"/>
    <w:rsid w:val="0C9FB68D"/>
    <w:rsid w:val="0D4949CC"/>
    <w:rsid w:val="0EE51A2D"/>
    <w:rsid w:val="1080EA8E"/>
    <w:rsid w:val="156DD236"/>
    <w:rsid w:val="182FB21F"/>
    <w:rsid w:val="19626924"/>
    <w:rsid w:val="25303044"/>
    <w:rsid w:val="295F6491"/>
    <w:rsid w:val="29A68011"/>
    <w:rsid w:val="2C34B466"/>
    <w:rsid w:val="2C4E7C94"/>
    <w:rsid w:val="2CAA8581"/>
    <w:rsid w:val="3054BCC8"/>
    <w:rsid w:val="32753822"/>
    <w:rsid w:val="32C565CF"/>
    <w:rsid w:val="33C95602"/>
    <w:rsid w:val="351F21C8"/>
    <w:rsid w:val="358D5B3D"/>
    <w:rsid w:val="36CBDF60"/>
    <w:rsid w:val="3A201819"/>
    <w:rsid w:val="3B63A53F"/>
    <w:rsid w:val="3F239414"/>
    <w:rsid w:val="40BF6475"/>
    <w:rsid w:val="418CB5AB"/>
    <w:rsid w:val="4668C0FC"/>
    <w:rsid w:val="4B44F31E"/>
    <w:rsid w:val="4C3355B6"/>
    <w:rsid w:val="4CCD4307"/>
    <w:rsid w:val="4FD288C4"/>
    <w:rsid w:val="503E3108"/>
    <w:rsid w:val="56BED7F4"/>
    <w:rsid w:val="5750E52E"/>
    <w:rsid w:val="57E39A9F"/>
    <w:rsid w:val="595AFD09"/>
    <w:rsid w:val="59C4C438"/>
    <w:rsid w:val="5C245651"/>
    <w:rsid w:val="6308B821"/>
    <w:rsid w:val="63EC95C8"/>
    <w:rsid w:val="64E8D44E"/>
    <w:rsid w:val="6518ADED"/>
    <w:rsid w:val="65C4FE47"/>
    <w:rsid w:val="6618B5EF"/>
    <w:rsid w:val="6927C9EB"/>
    <w:rsid w:val="694706FA"/>
    <w:rsid w:val="6DBF8FCA"/>
    <w:rsid w:val="6E70ED73"/>
    <w:rsid w:val="6EB0E512"/>
    <w:rsid w:val="70EBBE6F"/>
    <w:rsid w:val="71611877"/>
    <w:rsid w:val="7519CF0D"/>
    <w:rsid w:val="772837F2"/>
    <w:rsid w:val="77E6D001"/>
    <w:rsid w:val="7920EAA9"/>
    <w:rsid w:val="7D51B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802A"/>
  <w15:chartTrackingRefBased/>
  <w15:docId w15:val="{A229B8AD-CBFF-4873-B035-54614E6708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2022-11-08T17:34:02.6932281Z</dcterms:created>
  <dcterms:modified xsi:type="dcterms:W3CDTF">2022-11-09T17:11:47.2669104Z</dcterms:modified>
  <dc:creator>RAUL RODRIGUES ALMEIDA</dc:creator>
  <lastModifiedBy>RAUL RODRIGUES ALMEIDA</lastModifiedBy>
</coreProperties>
</file>